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E49477" w14:textId="00A76A81" w:rsidR="00E22076" w:rsidRDefault="00E22076" w:rsidP="00D00058">
      <w:pPr>
        <w:rPr>
          <w:b/>
          <w:sz w:val="52"/>
          <w:szCs w:val="52"/>
        </w:rPr>
      </w:pPr>
      <w:r w:rsidRPr="00D00058">
        <w:rPr>
          <w:b/>
          <w:sz w:val="52"/>
          <w:szCs w:val="52"/>
        </w:rPr>
        <w:t>VECTR v</w:t>
      </w:r>
      <w:r w:rsidR="00B06B6C">
        <w:rPr>
          <w:b/>
          <w:sz w:val="52"/>
          <w:szCs w:val="52"/>
        </w:rPr>
        <w:t>6</w:t>
      </w:r>
      <w:r w:rsidRPr="00D00058">
        <w:rPr>
          <w:b/>
          <w:sz w:val="52"/>
          <w:szCs w:val="52"/>
        </w:rPr>
        <w:t>.</w:t>
      </w:r>
      <w:r w:rsidR="00B06B6C">
        <w:rPr>
          <w:b/>
          <w:sz w:val="52"/>
          <w:szCs w:val="52"/>
        </w:rPr>
        <w:t>0</w:t>
      </w:r>
      <w:r w:rsidR="00BB40FF">
        <w:rPr>
          <w:b/>
          <w:sz w:val="52"/>
          <w:szCs w:val="52"/>
        </w:rPr>
        <w:t>.</w:t>
      </w:r>
      <w:r w:rsidR="009E15D4">
        <w:rPr>
          <w:b/>
          <w:sz w:val="52"/>
          <w:szCs w:val="52"/>
        </w:rPr>
        <w:t>0</w:t>
      </w:r>
      <w:r w:rsidRPr="00D00058">
        <w:rPr>
          <w:b/>
          <w:sz w:val="52"/>
          <w:szCs w:val="52"/>
        </w:rPr>
        <w:t xml:space="preserve"> Feature Breakdown</w:t>
      </w:r>
    </w:p>
    <w:p w14:paraId="7A205924" w14:textId="77777777" w:rsidR="00D00058" w:rsidRPr="00D00058" w:rsidRDefault="00D00058" w:rsidP="00D00058">
      <w:pPr>
        <w:rPr>
          <w:b/>
          <w:sz w:val="52"/>
          <w:szCs w:val="52"/>
        </w:rPr>
      </w:pPr>
    </w:p>
    <w:sdt>
      <w:sdtPr>
        <w:rPr>
          <w:rFonts w:ascii="Calibri" w:eastAsiaTheme="minorEastAsia" w:hAnsi="Calibri" w:cs="Times New Roman"/>
          <w:color w:val="auto"/>
          <w:sz w:val="24"/>
          <w:szCs w:val="24"/>
        </w:rPr>
        <w:id w:val="-13011427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608B7F5" w14:textId="77777777" w:rsidR="00E22076" w:rsidRDefault="00E22076">
          <w:pPr>
            <w:pStyle w:val="TOCHeading"/>
          </w:pPr>
          <w:r>
            <w:t>Table of Contents</w:t>
          </w:r>
        </w:p>
        <w:p w14:paraId="1C70F20A" w14:textId="3C858C6F" w:rsidR="00A45C90" w:rsidRDefault="00E22076">
          <w:pPr>
            <w:pStyle w:val="TOC1"/>
            <w:rPr>
              <w:rFonts w:asciiTheme="minorHAnsi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263222" w:history="1">
            <w:r w:rsidR="00A45C90" w:rsidRPr="00A70B9E">
              <w:rPr>
                <w:rStyle w:val="Hyperlink"/>
                <w:rFonts w:eastAsia="Times New Roman"/>
                <w:noProof/>
              </w:rPr>
              <w:t>Enhanced Security Configuration Options</w:t>
            </w:r>
            <w:r w:rsidR="00A45C90">
              <w:rPr>
                <w:noProof/>
                <w:webHidden/>
              </w:rPr>
              <w:tab/>
            </w:r>
            <w:r w:rsidR="00A45C90">
              <w:rPr>
                <w:noProof/>
                <w:webHidden/>
              </w:rPr>
              <w:fldChar w:fldCharType="begin"/>
            </w:r>
            <w:r w:rsidR="00A45C90">
              <w:rPr>
                <w:noProof/>
                <w:webHidden/>
              </w:rPr>
              <w:instrText xml:space="preserve"> PAGEREF _Toc54263222 \h </w:instrText>
            </w:r>
            <w:r w:rsidR="00A45C90">
              <w:rPr>
                <w:noProof/>
                <w:webHidden/>
              </w:rPr>
            </w:r>
            <w:r w:rsidR="00A45C90">
              <w:rPr>
                <w:noProof/>
                <w:webHidden/>
              </w:rPr>
              <w:fldChar w:fldCharType="separate"/>
            </w:r>
            <w:r w:rsidR="00DF5866">
              <w:rPr>
                <w:noProof/>
                <w:webHidden/>
              </w:rPr>
              <w:t>2</w:t>
            </w:r>
            <w:r w:rsidR="00A45C90">
              <w:rPr>
                <w:noProof/>
                <w:webHidden/>
              </w:rPr>
              <w:fldChar w:fldCharType="end"/>
            </w:r>
          </w:hyperlink>
        </w:p>
        <w:p w14:paraId="34021A90" w14:textId="42A5037D" w:rsidR="00A45C90" w:rsidRDefault="00DF5866">
          <w:pPr>
            <w:pStyle w:val="TOC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4263223" w:history="1">
            <w:r w:rsidR="00A45C90" w:rsidRPr="00A70B9E">
              <w:rPr>
                <w:rStyle w:val="Hyperlink"/>
                <w:rFonts w:eastAsia="Times New Roman"/>
                <w:noProof/>
              </w:rPr>
              <w:t>Improved Support for File Import</w:t>
            </w:r>
            <w:r w:rsidR="00A45C90">
              <w:rPr>
                <w:noProof/>
                <w:webHidden/>
              </w:rPr>
              <w:tab/>
            </w:r>
            <w:r w:rsidR="00A45C90">
              <w:rPr>
                <w:noProof/>
                <w:webHidden/>
              </w:rPr>
              <w:fldChar w:fldCharType="begin"/>
            </w:r>
            <w:r w:rsidR="00A45C90">
              <w:rPr>
                <w:noProof/>
                <w:webHidden/>
              </w:rPr>
              <w:instrText xml:space="preserve"> PAGEREF _Toc54263223 \h </w:instrText>
            </w:r>
            <w:r w:rsidR="00A45C90">
              <w:rPr>
                <w:noProof/>
                <w:webHidden/>
              </w:rPr>
            </w:r>
            <w:r w:rsidR="00A45C9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A45C90">
              <w:rPr>
                <w:noProof/>
                <w:webHidden/>
              </w:rPr>
              <w:fldChar w:fldCharType="end"/>
            </w:r>
          </w:hyperlink>
        </w:p>
        <w:p w14:paraId="104B39C6" w14:textId="4FC1D13D" w:rsidR="008C01F3" w:rsidRDefault="00E22076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292432E" w14:textId="39F1E782" w:rsidR="00D00058" w:rsidRDefault="00D00058">
      <w:pPr>
        <w:rPr>
          <w:rFonts w:eastAsia="Times New Roman"/>
          <w:b/>
          <w:bCs/>
          <w:kern w:val="36"/>
          <w:sz w:val="48"/>
          <w:szCs w:val="48"/>
        </w:rPr>
      </w:pPr>
      <w:r>
        <w:rPr>
          <w:rFonts w:eastAsia="Times New Roman"/>
        </w:rPr>
        <w:br w:type="page"/>
      </w:r>
    </w:p>
    <w:p w14:paraId="60A2A9C4" w14:textId="79AAD4B5" w:rsidR="00E22076" w:rsidRDefault="00B06B6C" w:rsidP="00E22076">
      <w:pPr>
        <w:pStyle w:val="Heading1"/>
        <w:divId w:val="1233541561"/>
        <w:rPr>
          <w:rFonts w:eastAsia="Times New Roman"/>
        </w:rPr>
      </w:pPr>
      <w:bookmarkStart w:id="1" w:name="_Toc54263222"/>
      <w:r>
        <w:rPr>
          <w:rFonts w:eastAsia="Times New Roman"/>
        </w:rPr>
        <w:lastRenderedPageBreak/>
        <w:t>Enhanced Security Configuration</w:t>
      </w:r>
      <w:r w:rsidR="00E400C2">
        <w:rPr>
          <w:rFonts w:eastAsia="Times New Roman"/>
        </w:rPr>
        <w:t xml:space="preserve"> Options</w:t>
      </w:r>
      <w:bookmarkEnd w:id="1"/>
    </w:p>
    <w:p w14:paraId="5B57A9BB" w14:textId="0A235DF4" w:rsidR="00E22076" w:rsidRDefault="00E22076" w:rsidP="007D1893">
      <w:pPr>
        <w:pStyle w:val="Style2"/>
        <w:divId w:val="1233541561"/>
        <w:rPr>
          <w:rFonts w:eastAsia="Times New Roman"/>
        </w:rPr>
      </w:pPr>
      <w:r>
        <w:rPr>
          <w:rFonts w:eastAsia="Times New Roman"/>
        </w:rPr>
        <w:t>What is it?</w:t>
      </w:r>
    </w:p>
    <w:p w14:paraId="62AE1789" w14:textId="47C6152E" w:rsidR="001E3901" w:rsidRDefault="00B06B6C" w:rsidP="0003247A">
      <w:pPr>
        <w:divId w:val="1233541561"/>
      </w:pPr>
      <w:r>
        <w:t>VECTR now support enhanced security configuration features, including MFA</w:t>
      </w:r>
      <w:r w:rsidR="00F35DE5">
        <w:t xml:space="preserve"> with TOTP support and enrollment with popular apps such as Microsoft Authenticator</w:t>
      </w:r>
      <w:r>
        <w:t xml:space="preserve">, minimum requirements for a password, and account lockout. </w:t>
      </w:r>
    </w:p>
    <w:p w14:paraId="4C56003E" w14:textId="77777777" w:rsidR="00E22076" w:rsidRDefault="00E22076" w:rsidP="007D1893">
      <w:pPr>
        <w:pStyle w:val="Style2"/>
        <w:divId w:val="1233541561"/>
        <w:rPr>
          <w:rFonts w:eastAsia="Times New Roman"/>
        </w:rPr>
      </w:pPr>
      <w:r>
        <w:rPr>
          <w:rFonts w:eastAsia="Times New Roman"/>
        </w:rPr>
        <w:t>How does it work?</w:t>
      </w:r>
    </w:p>
    <w:p w14:paraId="55A6D7B4" w14:textId="29A4582F" w:rsidR="008E3EF0" w:rsidRDefault="00B06B6C" w:rsidP="0003247A">
      <w:pPr>
        <w:divId w:val="1233541561"/>
      </w:pPr>
      <w:r>
        <w:t>Administrators can access the configuration screen through the Administration -&gt; Security Configuration Screen.</w:t>
      </w:r>
    </w:p>
    <w:p w14:paraId="78CE662C" w14:textId="2132AA29" w:rsidR="00A91126" w:rsidRDefault="00A91126" w:rsidP="0003247A">
      <w:pPr>
        <w:divId w:val="1233541561"/>
      </w:pPr>
    </w:p>
    <w:p w14:paraId="2FB6AA42" w14:textId="17D3973F" w:rsidR="00A91126" w:rsidRDefault="00EE5692" w:rsidP="0003247A">
      <w:pPr>
        <w:divId w:val="1233541561"/>
      </w:pPr>
      <w:r>
        <w:rPr>
          <w:noProof/>
        </w:rPr>
        <w:drawing>
          <wp:inline distT="0" distB="0" distL="0" distR="0" wp14:anchorId="2B5E0B47" wp14:editId="08E63D5D">
            <wp:extent cx="4981492" cy="44971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6312" cy="450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C8D49" w14:textId="057251F7" w:rsidR="00A91126" w:rsidRDefault="00A91126" w:rsidP="0003247A">
      <w:pPr>
        <w:divId w:val="1233541561"/>
      </w:pPr>
    </w:p>
    <w:p w14:paraId="29DD2E41" w14:textId="77777777" w:rsidR="00A45C90" w:rsidRDefault="00A45C90" w:rsidP="0003247A">
      <w:pPr>
        <w:divId w:val="1233541561"/>
      </w:pPr>
    </w:p>
    <w:p w14:paraId="1F6328F2" w14:textId="77777777" w:rsidR="00A45C90" w:rsidRDefault="00A45C90" w:rsidP="0003247A">
      <w:pPr>
        <w:divId w:val="1233541561"/>
      </w:pPr>
    </w:p>
    <w:p w14:paraId="2EF66693" w14:textId="77777777" w:rsidR="00A45C90" w:rsidRDefault="00A45C90" w:rsidP="0003247A">
      <w:pPr>
        <w:divId w:val="1233541561"/>
      </w:pPr>
    </w:p>
    <w:p w14:paraId="6AD7CDD0" w14:textId="77777777" w:rsidR="00A45C90" w:rsidRDefault="00A45C90" w:rsidP="0003247A">
      <w:pPr>
        <w:divId w:val="1233541561"/>
      </w:pPr>
    </w:p>
    <w:p w14:paraId="3EC5DD30" w14:textId="77777777" w:rsidR="00A45C90" w:rsidRDefault="00A45C90" w:rsidP="0003247A">
      <w:pPr>
        <w:divId w:val="1233541561"/>
      </w:pPr>
    </w:p>
    <w:p w14:paraId="14F47AE8" w14:textId="3E3628BE" w:rsidR="006C209F" w:rsidRDefault="00E400C2" w:rsidP="0003247A">
      <w:pPr>
        <w:divId w:val="1233541561"/>
      </w:pPr>
      <w:r>
        <w:lastRenderedPageBreak/>
        <w:t>MFA can also be enabled for individual users from the user profile menu</w:t>
      </w:r>
      <w:r w:rsidR="00F35DE5">
        <w:t>.</w:t>
      </w:r>
    </w:p>
    <w:p w14:paraId="0C335F0D" w14:textId="16D06672" w:rsidR="00E400C2" w:rsidRDefault="00E400C2" w:rsidP="0003247A">
      <w:pPr>
        <w:divId w:val="1233541561"/>
        <w:rPr>
          <w:ins w:id="2" w:author="Carl Vonderheid" w:date="2020-10-22T12:42:00Z"/>
        </w:rPr>
      </w:pPr>
    </w:p>
    <w:p w14:paraId="2AB33F44" w14:textId="4E6CB12B" w:rsidR="00596835" w:rsidRDefault="00596835" w:rsidP="0003247A">
      <w:pPr>
        <w:divId w:val="1233541561"/>
      </w:pPr>
      <w:ins w:id="3" w:author="Carl Vonderheid" w:date="2020-10-22T12:42:00Z">
        <w:r>
          <w:rPr>
            <w:noProof/>
          </w:rPr>
          <w:drawing>
            <wp:inline distT="0" distB="0" distL="0" distR="0" wp14:anchorId="47C7A8DC" wp14:editId="6898F144">
              <wp:extent cx="5937250" cy="5207000"/>
              <wp:effectExtent l="0" t="0" r="6350" b="0"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37250" cy="520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16AF1941" w14:textId="77777777" w:rsidR="00E22076" w:rsidRDefault="00E22076" w:rsidP="007D1893">
      <w:pPr>
        <w:pStyle w:val="Style2"/>
        <w:divId w:val="1233541561"/>
        <w:rPr>
          <w:rFonts w:eastAsia="Times New Roman"/>
        </w:rPr>
      </w:pPr>
      <w:r>
        <w:rPr>
          <w:rFonts w:eastAsia="Times New Roman"/>
        </w:rPr>
        <w:t>How can this feature help me?</w:t>
      </w:r>
    </w:p>
    <w:p w14:paraId="03E706C8" w14:textId="3DACE380" w:rsidR="00E22076" w:rsidRDefault="006C209F" w:rsidP="00BB65DD">
      <w:pPr>
        <w:divId w:val="1233541561"/>
      </w:pPr>
      <w:r>
        <w:t xml:space="preserve">This will allow </w:t>
      </w:r>
      <w:r w:rsidR="00EE5692">
        <w:t xml:space="preserve">Administrators to enforce </w:t>
      </w:r>
      <w:r w:rsidR="00F35DE5">
        <w:t xml:space="preserve">MFA, password complexity and account lockout for VECTR users. </w:t>
      </w:r>
    </w:p>
    <w:p w14:paraId="413BCD6D" w14:textId="28147463" w:rsidR="00AB07E9" w:rsidRPr="00EE5692" w:rsidRDefault="00EE5692">
      <w:r>
        <w:br w:type="page"/>
      </w:r>
    </w:p>
    <w:p w14:paraId="50FBCC6B" w14:textId="27AA0D3A" w:rsidR="00E22076" w:rsidRDefault="00EE5692" w:rsidP="00E22076">
      <w:pPr>
        <w:pStyle w:val="Heading1"/>
        <w:divId w:val="1233541561"/>
        <w:rPr>
          <w:rFonts w:eastAsia="Times New Roman"/>
        </w:rPr>
      </w:pPr>
      <w:bookmarkStart w:id="4" w:name="_Toc54263223"/>
      <w:r>
        <w:rPr>
          <w:rFonts w:eastAsia="Times New Roman"/>
        </w:rPr>
        <w:lastRenderedPageBreak/>
        <w:t xml:space="preserve">Improved </w:t>
      </w:r>
      <w:r w:rsidR="003353B2">
        <w:rPr>
          <w:rFonts w:eastAsia="Times New Roman"/>
        </w:rPr>
        <w:t xml:space="preserve">Support </w:t>
      </w:r>
      <w:r>
        <w:rPr>
          <w:rFonts w:eastAsia="Times New Roman"/>
        </w:rPr>
        <w:t>for File Import</w:t>
      </w:r>
      <w:bookmarkEnd w:id="4"/>
    </w:p>
    <w:p w14:paraId="2F72490A" w14:textId="77777777" w:rsidR="007D1893" w:rsidRDefault="007D1893" w:rsidP="007D1893">
      <w:pPr>
        <w:pStyle w:val="Style2"/>
        <w:rPr>
          <w:rFonts w:eastAsia="Times New Roman"/>
        </w:rPr>
      </w:pPr>
      <w:r>
        <w:rPr>
          <w:rFonts w:eastAsia="Times New Roman"/>
        </w:rPr>
        <w:t>What is it?</w:t>
      </w:r>
    </w:p>
    <w:p w14:paraId="4E68DFF8" w14:textId="309FE461" w:rsidR="007D1893" w:rsidRDefault="00EE5692" w:rsidP="007D1893">
      <w:r>
        <w:t>Merged all supported filetypes into a single panel under Administration -&gt; Import Data -&gt; File Import</w:t>
      </w:r>
    </w:p>
    <w:p w14:paraId="2865170B" w14:textId="22BF0DA6" w:rsidR="007D1893" w:rsidRDefault="007D1893" w:rsidP="007D1893">
      <w:pPr>
        <w:pStyle w:val="Style2"/>
        <w:rPr>
          <w:rFonts w:eastAsia="Times New Roman"/>
        </w:rPr>
      </w:pPr>
      <w:r>
        <w:rPr>
          <w:rFonts w:eastAsia="Times New Roman"/>
        </w:rPr>
        <w:t>How does it work?</w:t>
      </w:r>
    </w:p>
    <w:p w14:paraId="63E238BB" w14:textId="45CCCAF5" w:rsidR="00B23561" w:rsidRDefault="00EE5692" w:rsidP="00464BD4">
      <w:pPr>
        <w:rPr>
          <w:noProof/>
        </w:rPr>
      </w:pPr>
      <w:r>
        <w:rPr>
          <w:noProof/>
        </w:rPr>
        <w:t>You can use the import widget to import data from various sources.</w:t>
      </w:r>
    </w:p>
    <w:p w14:paraId="5C930593" w14:textId="569DAE5D" w:rsidR="00EE5692" w:rsidRDefault="00EE5692" w:rsidP="00464BD4">
      <w:pPr>
        <w:rPr>
          <w:noProof/>
        </w:rPr>
      </w:pPr>
      <w:r>
        <w:rPr>
          <w:noProof/>
        </w:rPr>
        <w:drawing>
          <wp:inline distT="0" distB="0" distL="0" distR="0" wp14:anchorId="7A371BDE" wp14:editId="7D37F452">
            <wp:extent cx="5943600" cy="23361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9C744" w14:textId="77777777" w:rsidR="007D1893" w:rsidRDefault="007D1893" w:rsidP="007D1893">
      <w:pPr>
        <w:pStyle w:val="Style2"/>
        <w:rPr>
          <w:rFonts w:eastAsia="Times New Roman"/>
        </w:rPr>
      </w:pPr>
      <w:r>
        <w:rPr>
          <w:rFonts w:eastAsia="Times New Roman"/>
        </w:rPr>
        <w:t>How can this feature help me?</w:t>
      </w:r>
    </w:p>
    <w:p w14:paraId="361C0C20" w14:textId="1CCEB126" w:rsidR="008C01F3" w:rsidRDefault="00EE5692">
      <w:r>
        <w:t>Imported data will create Administration templates that can be used in future Assessments.</w:t>
      </w:r>
      <w:r w:rsidR="003353B2">
        <w:t xml:space="preserve">  This screen provides additional information on what file types are currently supported for imports and feedback to the user on content types successfully identified and parsed. </w:t>
      </w:r>
    </w:p>
    <w:sectPr w:rsidR="008C0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FB7EBF"/>
    <w:multiLevelType w:val="hybridMultilevel"/>
    <w:tmpl w:val="4E404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arl Vonderheid">
    <w15:presenceInfo w15:providerId="AD" w15:userId="S::carl.vonderheid@sra.io::b10fc661-e5ea-4450-ad30-d8e4724d324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DFE"/>
    <w:rsid w:val="000108D5"/>
    <w:rsid w:val="000144F7"/>
    <w:rsid w:val="0003247A"/>
    <w:rsid w:val="00070E77"/>
    <w:rsid w:val="000A39D9"/>
    <w:rsid w:val="000A5B4B"/>
    <w:rsid w:val="00122845"/>
    <w:rsid w:val="00123228"/>
    <w:rsid w:val="00125E83"/>
    <w:rsid w:val="00125F48"/>
    <w:rsid w:val="00136656"/>
    <w:rsid w:val="001715B0"/>
    <w:rsid w:val="00183535"/>
    <w:rsid w:val="001A0DA2"/>
    <w:rsid w:val="001C48A0"/>
    <w:rsid w:val="001E3901"/>
    <w:rsid w:val="00225C0D"/>
    <w:rsid w:val="00234CED"/>
    <w:rsid w:val="00247362"/>
    <w:rsid w:val="00295685"/>
    <w:rsid w:val="00307DFE"/>
    <w:rsid w:val="003353B2"/>
    <w:rsid w:val="0034119B"/>
    <w:rsid w:val="003652A5"/>
    <w:rsid w:val="003744A9"/>
    <w:rsid w:val="0042446E"/>
    <w:rsid w:val="00456DD7"/>
    <w:rsid w:val="00464BD4"/>
    <w:rsid w:val="004839DF"/>
    <w:rsid w:val="0048477A"/>
    <w:rsid w:val="004A0046"/>
    <w:rsid w:val="00511EA3"/>
    <w:rsid w:val="005370C0"/>
    <w:rsid w:val="005507EB"/>
    <w:rsid w:val="00596835"/>
    <w:rsid w:val="005A071E"/>
    <w:rsid w:val="005D164F"/>
    <w:rsid w:val="005F2BD1"/>
    <w:rsid w:val="00662B24"/>
    <w:rsid w:val="0067600B"/>
    <w:rsid w:val="00684E8B"/>
    <w:rsid w:val="006C209F"/>
    <w:rsid w:val="00763BD9"/>
    <w:rsid w:val="0076610A"/>
    <w:rsid w:val="00773084"/>
    <w:rsid w:val="00786C20"/>
    <w:rsid w:val="007A06E3"/>
    <w:rsid w:val="007D1893"/>
    <w:rsid w:val="007D56D2"/>
    <w:rsid w:val="008B397D"/>
    <w:rsid w:val="008C00B6"/>
    <w:rsid w:val="008C01F3"/>
    <w:rsid w:val="008D1454"/>
    <w:rsid w:val="008D6C97"/>
    <w:rsid w:val="008E088E"/>
    <w:rsid w:val="008E3EF0"/>
    <w:rsid w:val="0090065B"/>
    <w:rsid w:val="009B7A7A"/>
    <w:rsid w:val="009E15D4"/>
    <w:rsid w:val="009E4E65"/>
    <w:rsid w:val="009F3978"/>
    <w:rsid w:val="00A169CC"/>
    <w:rsid w:val="00A412C5"/>
    <w:rsid w:val="00A45C90"/>
    <w:rsid w:val="00A631B2"/>
    <w:rsid w:val="00A7106A"/>
    <w:rsid w:val="00A91126"/>
    <w:rsid w:val="00AB07E9"/>
    <w:rsid w:val="00AF6C67"/>
    <w:rsid w:val="00B06B6C"/>
    <w:rsid w:val="00B23561"/>
    <w:rsid w:val="00B416A5"/>
    <w:rsid w:val="00B456E6"/>
    <w:rsid w:val="00BB40FF"/>
    <w:rsid w:val="00BB65DD"/>
    <w:rsid w:val="00BD4C8D"/>
    <w:rsid w:val="00BE69F4"/>
    <w:rsid w:val="00C132F6"/>
    <w:rsid w:val="00C1484E"/>
    <w:rsid w:val="00C66873"/>
    <w:rsid w:val="00C82603"/>
    <w:rsid w:val="00C83C02"/>
    <w:rsid w:val="00CA0F73"/>
    <w:rsid w:val="00CC6D9B"/>
    <w:rsid w:val="00D00058"/>
    <w:rsid w:val="00DF5866"/>
    <w:rsid w:val="00E22076"/>
    <w:rsid w:val="00E400C2"/>
    <w:rsid w:val="00E56028"/>
    <w:rsid w:val="00EC570D"/>
    <w:rsid w:val="00EC6ABD"/>
    <w:rsid w:val="00EE5692"/>
    <w:rsid w:val="00EF0AB1"/>
    <w:rsid w:val="00F04B99"/>
    <w:rsid w:val="00F3564E"/>
    <w:rsid w:val="00F35DE5"/>
    <w:rsid w:val="00F410E1"/>
    <w:rsid w:val="00F4124B"/>
    <w:rsid w:val="00F4514C"/>
    <w:rsid w:val="00F9758E"/>
    <w:rsid w:val="00FA2B84"/>
    <w:rsid w:val="00FC00ED"/>
    <w:rsid w:val="00FC63D7"/>
    <w:rsid w:val="00FD2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9B7F7D"/>
  <w15:chartTrackingRefBased/>
  <w15:docId w15:val="{C5C0A19A-86E0-4E23-BA2C-F06382A57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058"/>
    <w:rPr>
      <w:rFonts w:ascii="Calibri" w:eastAsiaTheme="minorEastAsia" w:hAnsi="Calibri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link w:val="NormalWebChar"/>
    <w:uiPriority w:val="99"/>
    <w:unhideWhenUsed/>
    <w:pPr>
      <w:spacing w:before="100" w:beforeAutospacing="1" w:after="100" w:afterAutospacing="1"/>
    </w:pPr>
  </w:style>
  <w:style w:type="character" w:customStyle="1" w:styleId="confluence-embedded-file-wrapper">
    <w:name w:val="confluence-embedded-file-wrapper"/>
    <w:basedOn w:val="DefaultParagraphFont"/>
  </w:style>
  <w:style w:type="paragraph" w:styleId="TOCHeading">
    <w:name w:val="TOC Heading"/>
    <w:basedOn w:val="Heading1"/>
    <w:next w:val="Normal"/>
    <w:uiPriority w:val="39"/>
    <w:unhideWhenUsed/>
    <w:qFormat/>
    <w:rsid w:val="00E22076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596835"/>
    <w:pPr>
      <w:tabs>
        <w:tab w:val="right" w:leader="dot" w:pos="9350"/>
      </w:tabs>
      <w:spacing w:after="100"/>
      <w:pPrChange w:id="0" w:author="Carl Vonderheid" w:date="2020-10-22T12:39:00Z">
        <w:pPr>
          <w:spacing w:after="100"/>
        </w:pPr>
      </w:pPrChange>
    </w:pPr>
    <w:rPr>
      <w:rPrChange w:id="0" w:author="Carl Vonderheid" w:date="2020-10-22T12:39:00Z">
        <w:rPr>
          <w:rFonts w:ascii="Calibri" w:eastAsiaTheme="minorEastAsia" w:hAnsi="Calibri"/>
          <w:sz w:val="24"/>
          <w:szCs w:val="24"/>
          <w:lang w:val="en-US" w:eastAsia="en-US" w:bidi="ar-SA"/>
        </w:rPr>
      </w:rPrChange>
    </w:rPr>
  </w:style>
  <w:style w:type="paragraph" w:styleId="TOC2">
    <w:name w:val="toc 2"/>
    <w:basedOn w:val="Normal"/>
    <w:next w:val="Normal"/>
    <w:autoRedefine/>
    <w:uiPriority w:val="39"/>
    <w:unhideWhenUsed/>
    <w:rsid w:val="00E22076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22076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E22076"/>
    <w:rPr>
      <w:i/>
      <w:iCs/>
    </w:rPr>
  </w:style>
  <w:style w:type="character" w:styleId="Strong">
    <w:name w:val="Strong"/>
    <w:basedOn w:val="DefaultParagraphFont"/>
    <w:uiPriority w:val="22"/>
    <w:qFormat/>
    <w:rsid w:val="00511EA3"/>
    <w:rPr>
      <w:b/>
      <w:bCs/>
    </w:rPr>
  </w:style>
  <w:style w:type="paragraph" w:customStyle="1" w:styleId="Style1">
    <w:name w:val="Style1"/>
    <w:next w:val="Normal"/>
    <w:link w:val="Style1Char"/>
    <w:autoRedefine/>
    <w:qFormat/>
    <w:rsid w:val="00511EA3"/>
    <w:pPr>
      <w:spacing w:before="120" w:after="120"/>
    </w:pPr>
    <w:rPr>
      <w:rFonts w:ascii="Calibri" w:eastAsiaTheme="minorEastAsia" w:hAnsi="Calibri"/>
      <w:b/>
      <w:bCs/>
      <w:sz w:val="32"/>
      <w:szCs w:val="36"/>
    </w:rPr>
  </w:style>
  <w:style w:type="paragraph" w:customStyle="1" w:styleId="Style2">
    <w:name w:val="Style2"/>
    <w:basedOn w:val="NormalWeb"/>
    <w:next w:val="Normal"/>
    <w:link w:val="Style2Char"/>
    <w:autoRedefine/>
    <w:qFormat/>
    <w:rsid w:val="007D1893"/>
    <w:pPr>
      <w:spacing w:before="360" w:beforeAutospacing="0" w:after="120" w:afterAutospacing="0"/>
    </w:pPr>
    <w:rPr>
      <w:b/>
      <w:sz w:val="32"/>
    </w:rPr>
  </w:style>
  <w:style w:type="character" w:customStyle="1" w:styleId="Style1Char">
    <w:name w:val="Style1 Char"/>
    <w:basedOn w:val="Heading2Char"/>
    <w:link w:val="Style1"/>
    <w:rsid w:val="00511EA3"/>
    <w:rPr>
      <w:rFonts w:ascii="Calibri" w:eastAsiaTheme="minorEastAsia" w:hAnsi="Calibri" w:cstheme="majorBidi"/>
      <w:b/>
      <w:bCs/>
      <w:color w:val="2F5496" w:themeColor="accent1" w:themeShade="BF"/>
      <w:sz w:val="32"/>
      <w:szCs w:val="36"/>
    </w:rPr>
  </w:style>
  <w:style w:type="character" w:customStyle="1" w:styleId="NormalWebChar">
    <w:name w:val="Normal (Web) Char"/>
    <w:basedOn w:val="DefaultParagraphFont"/>
    <w:link w:val="NormalWeb"/>
    <w:uiPriority w:val="99"/>
    <w:rsid w:val="00D00058"/>
    <w:rPr>
      <w:rFonts w:eastAsiaTheme="minorEastAsia"/>
      <w:sz w:val="24"/>
      <w:szCs w:val="24"/>
    </w:rPr>
  </w:style>
  <w:style w:type="character" w:customStyle="1" w:styleId="Style2Char">
    <w:name w:val="Style2 Char"/>
    <w:basedOn w:val="NormalWebChar"/>
    <w:link w:val="Style2"/>
    <w:rsid w:val="007D1893"/>
    <w:rPr>
      <w:rFonts w:ascii="Calibri" w:eastAsiaTheme="minorEastAsia" w:hAnsi="Calibri"/>
      <w:b/>
      <w:sz w:val="32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34CE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D2A2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1484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00C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0C2"/>
    <w:rPr>
      <w:rFonts w:ascii="Segoe UI" w:eastAsiaTheme="minorEastAsia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596835"/>
    <w:rPr>
      <w:rFonts w:ascii="Calibri" w:eastAsiaTheme="minorEastAsia" w:hAnsi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8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7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8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7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6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9A7DEA-9C57-43DB-9F7F-931FDA3BD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Group/Assessment Cloning</vt:lpstr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Group/Assessment Cloning</dc:title>
  <dc:subject/>
  <dc:creator>Galen Fisher</dc:creator>
  <cp:keywords/>
  <dc:description/>
  <cp:lastModifiedBy>Carl Vonderheid</cp:lastModifiedBy>
  <cp:revision>5</cp:revision>
  <cp:lastPrinted>2020-10-22T17:02:00Z</cp:lastPrinted>
  <dcterms:created xsi:type="dcterms:W3CDTF">2020-10-22T16:44:00Z</dcterms:created>
  <dcterms:modified xsi:type="dcterms:W3CDTF">2020-10-22T17:02:00Z</dcterms:modified>
</cp:coreProperties>
</file>